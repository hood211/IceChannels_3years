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DD877" w14:textId="4A9202A7" w:rsidR="00887751" w:rsidRDefault="002E57CE" w:rsidP="00F06769">
      <w:pPr>
        <w:pStyle w:val="NoSpacing"/>
      </w:pPr>
      <w:r>
        <w:t xml:space="preserve">Column names and descriptions for </w:t>
      </w:r>
      <w:r w:rsidRPr="002E57CE">
        <w:t>IceChan_allyrs_finaldata_imputed</w:t>
      </w:r>
      <w:r w:rsidR="00A54975">
        <w:t>_11</w:t>
      </w:r>
      <w:r w:rsidR="008B265A">
        <w:t>102022</w:t>
      </w:r>
      <w:r w:rsidRPr="002E57CE">
        <w:t>.csv</w:t>
      </w:r>
    </w:p>
    <w:p w14:paraId="48327C19" w14:textId="77777777" w:rsidR="002E57CE" w:rsidRDefault="002E57CE" w:rsidP="00F06769">
      <w:pPr>
        <w:pStyle w:val="NoSpacing"/>
      </w:pPr>
    </w:p>
    <w:p w14:paraId="5708F9B1" w14:textId="248EEE6F" w:rsidR="0054263E" w:rsidRDefault="00F06769" w:rsidP="00F06769">
      <w:pPr>
        <w:pStyle w:val="NoSpacing"/>
      </w:pPr>
      <w:proofErr w:type="spellStart"/>
      <w:r>
        <w:t>MetDate</w:t>
      </w:r>
      <w:proofErr w:type="spellEnd"/>
      <w:r>
        <w:t>: Date of metabolism measurement</w:t>
      </w:r>
    </w:p>
    <w:p w14:paraId="5BE0A7EB" w14:textId="77777777" w:rsidR="001016B5" w:rsidRDefault="001016B5" w:rsidP="00F06769">
      <w:pPr>
        <w:pStyle w:val="NoSpacing"/>
      </w:pPr>
    </w:p>
    <w:p w14:paraId="0ECC9054" w14:textId="2DA6512D" w:rsidR="00F06769" w:rsidRDefault="00F06769" w:rsidP="00F06769">
      <w:pPr>
        <w:pStyle w:val="NoSpacing"/>
      </w:pPr>
      <w:r>
        <w:t>Year: Experiment year</w:t>
      </w:r>
    </w:p>
    <w:p w14:paraId="396B2B00" w14:textId="77777777" w:rsidR="001016B5" w:rsidRDefault="001016B5" w:rsidP="00F06769">
      <w:pPr>
        <w:pStyle w:val="NoSpacing"/>
      </w:pPr>
    </w:p>
    <w:p w14:paraId="60850975" w14:textId="7903A50E" w:rsidR="00F06769" w:rsidRDefault="00F06769" w:rsidP="00F06769">
      <w:pPr>
        <w:pStyle w:val="NoSpacing"/>
      </w:pPr>
      <w:proofErr w:type="spellStart"/>
      <w:r>
        <w:t>sample_event</w:t>
      </w:r>
      <w:proofErr w:type="spellEnd"/>
      <w:r>
        <w:t>: “D1” or “D2”—indicates whether the measurement was the first or second round of measurements for an experiment</w:t>
      </w:r>
    </w:p>
    <w:p w14:paraId="1F258AF6" w14:textId="77777777" w:rsidR="001016B5" w:rsidRDefault="001016B5" w:rsidP="00F06769">
      <w:pPr>
        <w:pStyle w:val="NoSpacing"/>
      </w:pPr>
    </w:p>
    <w:p w14:paraId="1BE00246" w14:textId="554418BD" w:rsidR="00F06769" w:rsidRDefault="00F06769" w:rsidP="00F06769">
      <w:pPr>
        <w:pStyle w:val="NoSpacing"/>
      </w:pPr>
      <w:r>
        <w:t>ID2: for metabolism measurements—indicates whether a value is the first or second round of measurements, the experiment year, and channel number</w:t>
      </w:r>
      <w:r w:rsidR="005C7FA1">
        <w:t>. Format is</w:t>
      </w:r>
      <w:r>
        <w:t xml:space="preserve"> “</w:t>
      </w:r>
      <w:proofErr w:type="spellStart"/>
      <w:r>
        <w:t>Mea</w:t>
      </w:r>
      <w:r w:rsidR="005C7FA1">
        <w:t>s</w:t>
      </w:r>
      <w:r>
        <w:t>Round_Year_channel</w:t>
      </w:r>
      <w:proofErr w:type="spellEnd"/>
      <w:r>
        <w:t>”</w:t>
      </w:r>
    </w:p>
    <w:p w14:paraId="7C735166" w14:textId="77777777" w:rsidR="001016B5" w:rsidRDefault="001016B5" w:rsidP="00F06769">
      <w:pPr>
        <w:pStyle w:val="NoSpacing"/>
      </w:pPr>
    </w:p>
    <w:p w14:paraId="4D17D3FB" w14:textId="2030588A" w:rsidR="00F06769" w:rsidRDefault="00F06769" w:rsidP="00F06769">
      <w:pPr>
        <w:pStyle w:val="NoSpacing"/>
      </w:pPr>
      <w:r>
        <w:t>ID3: “</w:t>
      </w:r>
      <w:proofErr w:type="spellStart"/>
      <w:r>
        <w:t>Year_channel</w:t>
      </w:r>
      <w:proofErr w:type="spellEnd"/>
      <w:r>
        <w:t>”</w:t>
      </w:r>
    </w:p>
    <w:p w14:paraId="39C56664" w14:textId="77777777" w:rsidR="005C7FA1" w:rsidRDefault="005C7FA1" w:rsidP="00F06769">
      <w:pPr>
        <w:pStyle w:val="NoSpacing"/>
      </w:pPr>
    </w:p>
    <w:p w14:paraId="79C16080" w14:textId="40C15A9F" w:rsidR="00593BB7" w:rsidRDefault="00593BB7" w:rsidP="00F06769">
      <w:pPr>
        <w:pStyle w:val="NoSpacing"/>
      </w:pPr>
      <w:r>
        <w:t>channel: channel number</w:t>
      </w:r>
      <w:r w:rsidR="004B137F">
        <w:t xml:space="preserve"> (C1-C30)</w:t>
      </w:r>
    </w:p>
    <w:p w14:paraId="480599E1" w14:textId="77777777" w:rsidR="005C7FA1" w:rsidRDefault="005C7FA1" w:rsidP="00F06769">
      <w:pPr>
        <w:pStyle w:val="NoSpacing"/>
      </w:pPr>
    </w:p>
    <w:p w14:paraId="2895253C" w14:textId="31BF197B" w:rsidR="00F11ECB" w:rsidRDefault="00F11ECB" w:rsidP="00F11ECB">
      <w:pPr>
        <w:pStyle w:val="NoSpacing"/>
      </w:pPr>
      <w:proofErr w:type="spellStart"/>
      <w:r>
        <w:t>chan</w:t>
      </w:r>
      <w:proofErr w:type="spellEnd"/>
      <w:r>
        <w:t>: channel number—numeric format (1-30)</w:t>
      </w:r>
    </w:p>
    <w:p w14:paraId="53A90573" w14:textId="77777777" w:rsidR="002E05C6" w:rsidRDefault="002E05C6" w:rsidP="00F11ECB">
      <w:pPr>
        <w:pStyle w:val="NoSpacing"/>
      </w:pPr>
    </w:p>
    <w:p w14:paraId="21E9124D" w14:textId="71994DA5" w:rsidR="002E05C6" w:rsidRDefault="002E05C6" w:rsidP="00F11ECB">
      <w:pPr>
        <w:pStyle w:val="NoSpacing"/>
      </w:pPr>
      <w:r>
        <w:t xml:space="preserve">Block: designates whether a channel in block 1 or 2 during the experiment (i.e., </w:t>
      </w:r>
      <w:proofErr w:type="gramStart"/>
      <w:r>
        <w:t>left</w:t>
      </w:r>
      <w:proofErr w:type="gramEnd"/>
      <w:r>
        <w:t xml:space="preserve"> or right-side of channel array)</w:t>
      </w:r>
    </w:p>
    <w:p w14:paraId="488B753F" w14:textId="77777777" w:rsidR="00F11ECB" w:rsidRDefault="00F11ECB" w:rsidP="00F06769">
      <w:pPr>
        <w:pStyle w:val="NoSpacing"/>
      </w:pPr>
    </w:p>
    <w:p w14:paraId="0BB1450A" w14:textId="7BBADD68" w:rsidR="00593BB7" w:rsidRDefault="00593BB7" w:rsidP="00F06769">
      <w:pPr>
        <w:pStyle w:val="NoSpacing"/>
      </w:pPr>
      <w:proofErr w:type="spellStart"/>
      <w:r>
        <w:t>repF</w:t>
      </w:r>
      <w:proofErr w:type="spellEnd"/>
      <w:r>
        <w:t>: only applies to 2017 experiments where we had replicate treatments (“R1” or “R2”)</w:t>
      </w:r>
    </w:p>
    <w:p w14:paraId="3AB70463" w14:textId="77777777" w:rsidR="005C7FA1" w:rsidRDefault="005C7FA1" w:rsidP="00F06769">
      <w:pPr>
        <w:pStyle w:val="NoSpacing"/>
      </w:pPr>
    </w:p>
    <w:p w14:paraId="4ACCC967" w14:textId="34B9EA9F" w:rsidR="00593BB7" w:rsidRDefault="00593BB7" w:rsidP="00F06769">
      <w:pPr>
        <w:pStyle w:val="NoSpacing"/>
      </w:pPr>
      <w:proofErr w:type="spellStart"/>
      <w:r>
        <w:t>tempF</w:t>
      </w:r>
      <w:proofErr w:type="spellEnd"/>
      <w:r>
        <w:t>: temperature treatment for experiment (A-E)</w:t>
      </w:r>
    </w:p>
    <w:p w14:paraId="62BF04F1" w14:textId="77777777" w:rsidR="002E05C6" w:rsidRDefault="002E05C6" w:rsidP="00F06769">
      <w:pPr>
        <w:pStyle w:val="NoSpacing"/>
      </w:pPr>
    </w:p>
    <w:p w14:paraId="0581AA98" w14:textId="6556B11B" w:rsidR="00593BB7" w:rsidRDefault="00593BB7" w:rsidP="00F06769">
      <w:pPr>
        <w:pStyle w:val="NoSpacing"/>
      </w:pPr>
      <w:r>
        <w:t>MeanPre2wksTemp: average temperature (Celsius) of the channel two weeks prior to the metabolism measurement. Temperature was measured with a HOBO pendant that was placed at the top of each channel throughout the experiment</w:t>
      </w:r>
      <w:r w:rsidR="00C81896">
        <w:t xml:space="preserve"> and measurements were logged every 15 minutes.</w:t>
      </w:r>
    </w:p>
    <w:p w14:paraId="4FC1D058" w14:textId="77777777" w:rsidR="002E05C6" w:rsidRDefault="002E05C6" w:rsidP="00F06769">
      <w:pPr>
        <w:pStyle w:val="NoSpacing"/>
      </w:pPr>
    </w:p>
    <w:p w14:paraId="5076E8F1" w14:textId="401437C7" w:rsidR="00593BB7" w:rsidRDefault="00593BB7" w:rsidP="00F06769">
      <w:pPr>
        <w:pStyle w:val="NoSpacing"/>
      </w:pPr>
      <w:proofErr w:type="spellStart"/>
      <w:r>
        <w:t>N_tr_uM</w:t>
      </w:r>
      <w:proofErr w:type="spellEnd"/>
      <w:r>
        <w:t xml:space="preserve">: </w:t>
      </w:r>
      <w:r w:rsidR="004B137F">
        <w:t>N- treatment</w:t>
      </w:r>
      <w:r w:rsidR="000907A4">
        <w:t>—target concentration</w:t>
      </w:r>
      <w:r>
        <w:t xml:space="preserve"> of NH4-</w:t>
      </w:r>
      <w:r w:rsidR="004B137F">
        <w:t xml:space="preserve">N + </w:t>
      </w:r>
      <w:r>
        <w:t>NO3</w:t>
      </w:r>
      <w:r w:rsidR="004B137F">
        <w:t>-N</w:t>
      </w:r>
      <w:r>
        <w:t xml:space="preserve"> </w:t>
      </w:r>
      <w:r w:rsidR="00B329BE">
        <w:t>for each treatment</w:t>
      </w:r>
      <w:r>
        <w:t xml:space="preserve"> during the experiment</w:t>
      </w:r>
      <w:r w:rsidR="004B137F">
        <w:t xml:space="preserve">. Units are </w:t>
      </w:r>
      <w:r w:rsidR="004B137F">
        <w:rPr>
          <w:rFonts w:cstheme="minorHAnsi"/>
        </w:rPr>
        <w:t>µ</w:t>
      </w:r>
      <w:r w:rsidR="004B137F">
        <w:t>M-N.</w:t>
      </w:r>
    </w:p>
    <w:p w14:paraId="40391530" w14:textId="77777777" w:rsidR="000907A4" w:rsidRDefault="000907A4" w:rsidP="00F06769">
      <w:pPr>
        <w:pStyle w:val="NoSpacing"/>
      </w:pPr>
    </w:p>
    <w:p w14:paraId="4B90A4CF" w14:textId="483DB00F" w:rsidR="004B137F" w:rsidRDefault="004B137F" w:rsidP="00F06769">
      <w:pPr>
        <w:pStyle w:val="NoSpacing"/>
      </w:pPr>
      <w:proofErr w:type="spellStart"/>
      <w:r>
        <w:t>P_tr_uM</w:t>
      </w:r>
      <w:proofErr w:type="spellEnd"/>
      <w:r>
        <w:t>: P-treatment—</w:t>
      </w:r>
      <w:r w:rsidR="0052732C" w:rsidRPr="0052732C">
        <w:t xml:space="preserve"> </w:t>
      </w:r>
      <w:r w:rsidR="0052732C">
        <w:t>target concentration</w:t>
      </w:r>
      <w:r>
        <w:t xml:space="preserve"> of PO4-P </w:t>
      </w:r>
      <w:r w:rsidR="00B329BE">
        <w:t>for each treatment</w:t>
      </w:r>
      <w:r>
        <w:t xml:space="preserve"> during the experiment. Units are </w:t>
      </w:r>
      <w:r>
        <w:rPr>
          <w:rFonts w:cstheme="minorHAnsi"/>
        </w:rPr>
        <w:t>µ</w:t>
      </w:r>
      <w:r>
        <w:t>M-P.</w:t>
      </w:r>
    </w:p>
    <w:p w14:paraId="3655D0F7" w14:textId="77777777" w:rsidR="0052732C" w:rsidRDefault="0052732C" w:rsidP="00F06769">
      <w:pPr>
        <w:pStyle w:val="NoSpacing"/>
      </w:pPr>
    </w:p>
    <w:p w14:paraId="031807EF" w14:textId="6EC2B155" w:rsidR="004B137F" w:rsidRDefault="004B137F" w:rsidP="00F06769">
      <w:pPr>
        <w:pStyle w:val="NoSpacing"/>
      </w:pPr>
      <w:proofErr w:type="spellStart"/>
      <w:r>
        <w:t>N_uM</w:t>
      </w:r>
      <w:proofErr w:type="spellEnd"/>
      <w:r>
        <w:t xml:space="preserve">: “total” </w:t>
      </w:r>
      <w:r w:rsidR="0052732C">
        <w:t>concentration</w:t>
      </w:r>
      <w:r>
        <w:t xml:space="preserve"> of NH4-N + NO3-N</w:t>
      </w:r>
      <w:r w:rsidR="0052732C">
        <w:t xml:space="preserve"> </w:t>
      </w:r>
      <w:r w:rsidR="00B329BE">
        <w:t>for each treatment</w:t>
      </w:r>
      <w:r>
        <w:t xml:space="preserve">—this was calculated as the N-treatment + average background NH4-N + NO3-N measured during all three years of the experiment. Units are </w:t>
      </w:r>
      <w:r>
        <w:rPr>
          <w:rFonts w:cstheme="minorHAnsi"/>
        </w:rPr>
        <w:t>µ</w:t>
      </w:r>
      <w:r>
        <w:t>M-N.</w:t>
      </w:r>
    </w:p>
    <w:p w14:paraId="422D3C19" w14:textId="77777777" w:rsidR="00B329BE" w:rsidRDefault="00B329BE" w:rsidP="00F06769">
      <w:pPr>
        <w:pStyle w:val="NoSpacing"/>
      </w:pPr>
    </w:p>
    <w:p w14:paraId="59110E62" w14:textId="4AF23EDA" w:rsidR="004B137F" w:rsidRDefault="004B137F" w:rsidP="00F06769">
      <w:pPr>
        <w:pStyle w:val="NoSpacing"/>
      </w:pPr>
      <w:proofErr w:type="spellStart"/>
      <w:r>
        <w:t>P_uM</w:t>
      </w:r>
      <w:proofErr w:type="spellEnd"/>
      <w:r>
        <w:t xml:space="preserve">: “total” </w:t>
      </w:r>
      <w:r w:rsidR="00B329BE">
        <w:t>concentration</w:t>
      </w:r>
      <w:r>
        <w:t xml:space="preserve"> of PO4-P</w:t>
      </w:r>
      <w:r w:rsidR="00B329BE">
        <w:t xml:space="preserve"> for each treatment</w:t>
      </w:r>
      <w:r>
        <w:t xml:space="preserve">-- this was calculated as the P-treatment + average background PO4-P measured during all three years of the experiment. Units are </w:t>
      </w:r>
      <w:r>
        <w:rPr>
          <w:rFonts w:cstheme="minorHAnsi"/>
        </w:rPr>
        <w:t>µ</w:t>
      </w:r>
      <w:r>
        <w:t>M-P.</w:t>
      </w:r>
    </w:p>
    <w:p w14:paraId="2E6528E8" w14:textId="77777777" w:rsidR="00B329BE" w:rsidRDefault="00B329BE" w:rsidP="00F06769">
      <w:pPr>
        <w:pStyle w:val="NoSpacing"/>
      </w:pPr>
    </w:p>
    <w:p w14:paraId="502D0688" w14:textId="42137F81" w:rsidR="00F06769" w:rsidRDefault="004B137F" w:rsidP="00F06769">
      <w:pPr>
        <w:pStyle w:val="NoSpacing"/>
      </w:pPr>
      <w:proofErr w:type="spellStart"/>
      <w:r>
        <w:t>NPratio</w:t>
      </w:r>
      <w:proofErr w:type="spellEnd"/>
      <w:r>
        <w:t xml:space="preserve">: DIN:SRP ratio, calculated as </w:t>
      </w:r>
      <w:proofErr w:type="spellStart"/>
      <w:r>
        <w:t>N_uM</w:t>
      </w:r>
      <w:proofErr w:type="spellEnd"/>
      <w:r>
        <w:t xml:space="preserve"> / </w:t>
      </w:r>
      <w:proofErr w:type="spellStart"/>
      <w:r>
        <w:t>P_uM</w:t>
      </w:r>
      <w:proofErr w:type="spellEnd"/>
      <w:r>
        <w:t>.</w:t>
      </w:r>
    </w:p>
    <w:p w14:paraId="0183FC67" w14:textId="77777777" w:rsidR="00B329BE" w:rsidRDefault="00B329BE" w:rsidP="00F06769">
      <w:pPr>
        <w:pStyle w:val="NoSpacing"/>
      </w:pPr>
    </w:p>
    <w:p w14:paraId="010F5FDE" w14:textId="25C9CF6B" w:rsidR="004B137F" w:rsidRDefault="004B137F" w:rsidP="00F06769">
      <w:pPr>
        <w:pStyle w:val="NoSpacing"/>
      </w:pPr>
      <w:proofErr w:type="spellStart"/>
      <w:r>
        <w:t>N_cat</w:t>
      </w:r>
      <w:proofErr w:type="spellEnd"/>
      <w:r>
        <w:t>: classified as “</w:t>
      </w:r>
      <w:proofErr w:type="spellStart"/>
      <w:r>
        <w:t>AmbN</w:t>
      </w:r>
      <w:proofErr w:type="spellEnd"/>
      <w:r>
        <w:t>”, “</w:t>
      </w:r>
      <w:proofErr w:type="spellStart"/>
      <w:r>
        <w:t>MedN</w:t>
      </w:r>
      <w:proofErr w:type="spellEnd"/>
      <w:r>
        <w:t>”, or “</w:t>
      </w:r>
      <w:proofErr w:type="spellStart"/>
      <w:r>
        <w:t>HighN</w:t>
      </w:r>
      <w:proofErr w:type="spellEnd"/>
      <w:r>
        <w:t>”—based on the N treatment</w:t>
      </w:r>
    </w:p>
    <w:p w14:paraId="468ADF97" w14:textId="77777777" w:rsidR="00B329BE" w:rsidRDefault="00B329BE" w:rsidP="00F06769">
      <w:pPr>
        <w:pStyle w:val="NoSpacing"/>
      </w:pPr>
    </w:p>
    <w:p w14:paraId="4A26F4E4" w14:textId="4F4A585D" w:rsidR="004B137F" w:rsidRDefault="004B137F" w:rsidP="00F06769">
      <w:pPr>
        <w:pStyle w:val="NoSpacing"/>
      </w:pPr>
      <w:proofErr w:type="spellStart"/>
      <w:r>
        <w:t>P_cat</w:t>
      </w:r>
      <w:proofErr w:type="spellEnd"/>
      <w:r>
        <w:t>: classified as “</w:t>
      </w:r>
      <w:proofErr w:type="spellStart"/>
      <w:r>
        <w:t>AmbP</w:t>
      </w:r>
      <w:proofErr w:type="spellEnd"/>
      <w:r>
        <w:t>”, “</w:t>
      </w:r>
      <w:proofErr w:type="spellStart"/>
      <w:r>
        <w:t>MedP</w:t>
      </w:r>
      <w:proofErr w:type="spellEnd"/>
      <w:r>
        <w:t>”, “</w:t>
      </w:r>
      <w:proofErr w:type="spellStart"/>
      <w:r>
        <w:t>HighP</w:t>
      </w:r>
      <w:proofErr w:type="spellEnd"/>
      <w:r>
        <w:t>”—based on the P treatment</w:t>
      </w:r>
    </w:p>
    <w:p w14:paraId="05180FBF" w14:textId="77777777" w:rsidR="00B329BE" w:rsidRDefault="00B329BE" w:rsidP="00F06769">
      <w:pPr>
        <w:pStyle w:val="NoSpacing"/>
      </w:pPr>
    </w:p>
    <w:p w14:paraId="141381A6" w14:textId="473BD1F2" w:rsidR="004B137F" w:rsidRDefault="004B137F" w:rsidP="00F06769">
      <w:pPr>
        <w:pStyle w:val="NoSpacing"/>
      </w:pPr>
      <w:r>
        <w:lastRenderedPageBreak/>
        <w:t>StartDate: experiment start date for each year</w:t>
      </w:r>
    </w:p>
    <w:p w14:paraId="3C5C5CD1" w14:textId="77777777" w:rsidR="000907A4" w:rsidRDefault="000907A4" w:rsidP="00F06769">
      <w:pPr>
        <w:pStyle w:val="NoSpacing"/>
      </w:pPr>
    </w:p>
    <w:p w14:paraId="5CF211A5" w14:textId="33470E1D" w:rsidR="004B137F" w:rsidRDefault="004B137F" w:rsidP="00F06769">
      <w:pPr>
        <w:pStyle w:val="NoSpacing"/>
      </w:pPr>
      <w:proofErr w:type="spellStart"/>
      <w:r>
        <w:t>lightL</w:t>
      </w:r>
      <w:r w:rsidR="008B21D7">
        <w:t>_Met</w:t>
      </w:r>
      <w:proofErr w:type="spellEnd"/>
      <w:r>
        <w:t>: light level measured during metabolism measurements</w:t>
      </w:r>
      <w:r w:rsidR="00B329BE">
        <w:t>. Units are lux.</w:t>
      </w:r>
    </w:p>
    <w:p w14:paraId="24D87FBA" w14:textId="77777777" w:rsidR="00B329BE" w:rsidRDefault="00B329BE" w:rsidP="00F06769">
      <w:pPr>
        <w:pStyle w:val="NoSpacing"/>
      </w:pPr>
    </w:p>
    <w:p w14:paraId="5FC2AFA4" w14:textId="3105B802" w:rsidR="004B137F" w:rsidRDefault="004B137F" w:rsidP="00F06769">
      <w:pPr>
        <w:pStyle w:val="NoSpacing"/>
      </w:pPr>
      <w:r>
        <w:t xml:space="preserve">NEP_uM_C_m2h: </w:t>
      </w:r>
      <w:r w:rsidR="00017440">
        <w:t>A</w:t>
      </w:r>
      <w:r>
        <w:t>rea</w:t>
      </w:r>
      <w:r w:rsidR="00017440">
        <w:t>l</w:t>
      </w:r>
      <w:r>
        <w:t xml:space="preserve"> </w:t>
      </w:r>
      <w:r w:rsidR="00017440">
        <w:t>N</w:t>
      </w:r>
      <w:r>
        <w:t xml:space="preserve">et </w:t>
      </w:r>
      <w:r w:rsidR="00017440">
        <w:t>E</w:t>
      </w:r>
      <w:r>
        <w:t xml:space="preserve">cosystem </w:t>
      </w:r>
      <w:r w:rsidR="00017440">
        <w:t>P</w:t>
      </w:r>
      <w:r>
        <w:t xml:space="preserve">roduction measurement. Units are </w:t>
      </w:r>
      <w:r w:rsidR="00017440">
        <w:rPr>
          <w:rFonts w:cstheme="minorHAnsi"/>
        </w:rPr>
        <w:t>µ</w:t>
      </w:r>
      <w:r w:rsidR="00017440">
        <w:t>M-C / m</w:t>
      </w:r>
      <w:r w:rsidR="00017440" w:rsidRPr="00017440">
        <w:rPr>
          <w:vertAlign w:val="superscript"/>
        </w:rPr>
        <w:t>2</w:t>
      </w:r>
      <w:r w:rsidR="00017440">
        <w:t xml:space="preserve"> / hr.</w:t>
      </w:r>
    </w:p>
    <w:p w14:paraId="41BD0232" w14:textId="77777777" w:rsidR="00CD412E" w:rsidRDefault="00CD412E" w:rsidP="00F06769">
      <w:pPr>
        <w:pStyle w:val="NoSpacing"/>
      </w:pPr>
    </w:p>
    <w:p w14:paraId="1C2779A2" w14:textId="006CEEB7" w:rsidR="00017440" w:rsidRDefault="00017440" w:rsidP="00F06769">
      <w:pPr>
        <w:pStyle w:val="NoSpacing"/>
      </w:pPr>
      <w:proofErr w:type="spellStart"/>
      <w:r>
        <w:t>NEP_is_imputed</w:t>
      </w:r>
      <w:proofErr w:type="spellEnd"/>
      <w:r>
        <w:t>: indicates whether an NEP value was imputed (TRUE) or measured directly (FALSE). Imputations only occurred when we didn’t successfully measure NEP for a channel, in which case we used the</w:t>
      </w:r>
      <w:r w:rsidR="00CD412E">
        <w:t xml:space="preserve"> areal</w:t>
      </w:r>
      <w:r>
        <w:t xml:space="preserve"> AFDM value from the </w:t>
      </w:r>
      <w:r w:rsidR="00CD412E">
        <w:t xml:space="preserve">attempted </w:t>
      </w:r>
      <w:r w:rsidR="00115544">
        <w:t>NEP</w:t>
      </w:r>
      <w:r w:rsidR="00CD412E">
        <w:t xml:space="preserve"> measurement</w:t>
      </w:r>
      <w:r>
        <w:t xml:space="preserve"> to obtain an estimated NEP value. </w:t>
      </w:r>
    </w:p>
    <w:p w14:paraId="1E726A3E" w14:textId="77777777" w:rsidR="00CD412E" w:rsidRDefault="00CD412E" w:rsidP="00F06769">
      <w:pPr>
        <w:pStyle w:val="NoSpacing"/>
      </w:pPr>
    </w:p>
    <w:p w14:paraId="7A2480BB" w14:textId="01C89971" w:rsidR="00017440" w:rsidRDefault="00017440" w:rsidP="00017440">
      <w:pPr>
        <w:pStyle w:val="NoSpacing"/>
      </w:pPr>
      <w:r>
        <w:t xml:space="preserve">R_uM_C_m2h: Areal Ecosystem Respiration measurement. Units are </w:t>
      </w:r>
      <w:r>
        <w:rPr>
          <w:rFonts w:cstheme="minorHAnsi"/>
        </w:rPr>
        <w:t>µ</w:t>
      </w:r>
      <w:r>
        <w:t>M-C / m</w:t>
      </w:r>
      <w:r w:rsidRPr="00017440">
        <w:rPr>
          <w:vertAlign w:val="superscript"/>
        </w:rPr>
        <w:t>2</w:t>
      </w:r>
      <w:r>
        <w:t xml:space="preserve"> / hr.</w:t>
      </w:r>
    </w:p>
    <w:p w14:paraId="1168CC66" w14:textId="77777777" w:rsidR="00CD412E" w:rsidRDefault="00CD412E" w:rsidP="00017440">
      <w:pPr>
        <w:pStyle w:val="NoSpacing"/>
      </w:pPr>
    </w:p>
    <w:p w14:paraId="5FDD3E1D" w14:textId="52C2502A" w:rsidR="00017440" w:rsidRDefault="00017440" w:rsidP="00017440">
      <w:pPr>
        <w:pStyle w:val="NoSpacing"/>
      </w:pPr>
      <w:proofErr w:type="spellStart"/>
      <w:r>
        <w:t>ER_is_imputed</w:t>
      </w:r>
      <w:proofErr w:type="spellEnd"/>
      <w:r>
        <w:t xml:space="preserve">: indicates whether an ER value was imputed (TRUE) or measured directly (FALSE). Imputations only occurred when we didn’t successfully measure ER for a channel, in which case we used the </w:t>
      </w:r>
      <w:r w:rsidR="00115544">
        <w:t>areal AFDM value from the attempted ER measurement to obtain an estimated ER value.</w:t>
      </w:r>
    </w:p>
    <w:p w14:paraId="5D272215" w14:textId="77777777" w:rsidR="00CD412E" w:rsidRDefault="00CD412E" w:rsidP="00017440">
      <w:pPr>
        <w:pStyle w:val="NoSpacing"/>
      </w:pPr>
    </w:p>
    <w:p w14:paraId="7F88BB97" w14:textId="47EDB0B3" w:rsidR="00017440" w:rsidRDefault="00017440" w:rsidP="00017440">
      <w:pPr>
        <w:pStyle w:val="NoSpacing"/>
      </w:pPr>
      <w:r>
        <w:t xml:space="preserve">GPP_uM_C_m2h: Areal Gross Primary Production measurement. Units are </w:t>
      </w:r>
      <w:r>
        <w:rPr>
          <w:rFonts w:cstheme="minorHAnsi"/>
        </w:rPr>
        <w:t>µ</w:t>
      </w:r>
      <w:r>
        <w:t>M-C / m</w:t>
      </w:r>
      <w:r w:rsidRPr="00017440">
        <w:rPr>
          <w:vertAlign w:val="superscript"/>
        </w:rPr>
        <w:t>2</w:t>
      </w:r>
      <w:r>
        <w:t xml:space="preserve"> / hr.</w:t>
      </w:r>
    </w:p>
    <w:p w14:paraId="6BD2A755" w14:textId="77777777" w:rsidR="00115544" w:rsidRDefault="00115544" w:rsidP="00017440">
      <w:pPr>
        <w:pStyle w:val="NoSpacing"/>
      </w:pPr>
    </w:p>
    <w:p w14:paraId="32CD7D4B" w14:textId="1B832CFD" w:rsidR="00017440" w:rsidRDefault="00017440" w:rsidP="00017440">
      <w:pPr>
        <w:pStyle w:val="NoSpacing"/>
      </w:pPr>
      <w:proofErr w:type="spellStart"/>
      <w:r>
        <w:t>GPP_is_imputed</w:t>
      </w:r>
      <w:proofErr w:type="spellEnd"/>
      <w:r>
        <w:t xml:space="preserve">: GPP is the sum of NEP and ER. This column indicates </w:t>
      </w:r>
      <w:r w:rsidR="00550ADF">
        <w:t>i</w:t>
      </w:r>
      <w:r>
        <w:t xml:space="preserve">f an NEP or ER value was imputed and then used to calculate GPP (TRUE), or </w:t>
      </w:r>
      <w:r w:rsidR="00550ADF">
        <w:t>if</w:t>
      </w:r>
      <w:r>
        <w:t xml:space="preserve"> both NEP and ER were measured directly and then used to calculate GPP (FALSE).</w:t>
      </w:r>
    </w:p>
    <w:p w14:paraId="0ABD8FAD" w14:textId="77777777" w:rsidR="00115544" w:rsidRDefault="00115544" w:rsidP="00017440">
      <w:pPr>
        <w:pStyle w:val="NoSpacing"/>
      </w:pPr>
    </w:p>
    <w:p w14:paraId="3AEEB05B" w14:textId="75ECB3AA" w:rsidR="00017440" w:rsidRDefault="00017440" w:rsidP="00F06769">
      <w:pPr>
        <w:pStyle w:val="NoSpacing"/>
      </w:pPr>
      <w:r>
        <w:t>Met_gAFDM_m2: Areal ash-free dry mass (AFDM) from the metabolism measurement (metabolism = NEP, ER, GPP). Units are g</w:t>
      </w:r>
      <w:r w:rsidR="00D96263">
        <w:t xml:space="preserve"> AFDM</w:t>
      </w:r>
      <w:r>
        <w:t xml:space="preserve"> / m</w:t>
      </w:r>
      <w:r>
        <w:rPr>
          <w:vertAlign w:val="superscript"/>
        </w:rPr>
        <w:t>2</w:t>
      </w:r>
      <w:r>
        <w:t>.</w:t>
      </w:r>
    </w:p>
    <w:p w14:paraId="1E997235" w14:textId="77777777" w:rsidR="00D96263" w:rsidRDefault="00D96263" w:rsidP="00F06769">
      <w:pPr>
        <w:pStyle w:val="NoSpacing"/>
      </w:pPr>
    </w:p>
    <w:p w14:paraId="65ADB0D2" w14:textId="2ABD9A2C" w:rsidR="00017440" w:rsidRDefault="00017440" w:rsidP="00F06769">
      <w:pPr>
        <w:pStyle w:val="NoSpacing"/>
      </w:pPr>
      <w:proofErr w:type="spellStart"/>
      <w:r>
        <w:t>UpDate</w:t>
      </w:r>
      <w:proofErr w:type="spellEnd"/>
      <w:r>
        <w:t>: Date of N and P uptake measurements</w:t>
      </w:r>
    </w:p>
    <w:p w14:paraId="1058239B" w14:textId="77777777" w:rsidR="00D96263" w:rsidRDefault="00D96263" w:rsidP="00F06769">
      <w:pPr>
        <w:pStyle w:val="NoSpacing"/>
      </w:pPr>
    </w:p>
    <w:p w14:paraId="46D05B5B" w14:textId="742F925C" w:rsidR="00017440" w:rsidRDefault="00017440" w:rsidP="00F06769">
      <w:pPr>
        <w:pStyle w:val="NoSpacing"/>
      </w:pPr>
      <w:r>
        <w:t xml:space="preserve">NUp_uM_N_m2_hr: Areal NH4-N + NO3-N uptake measurement. Units are </w:t>
      </w:r>
      <w:r>
        <w:rPr>
          <w:rFonts w:cstheme="minorHAnsi"/>
        </w:rPr>
        <w:t>µ</w:t>
      </w:r>
      <w:r>
        <w:t>M-N / m</w:t>
      </w:r>
      <w:r w:rsidRPr="00017440">
        <w:rPr>
          <w:vertAlign w:val="superscript"/>
        </w:rPr>
        <w:t>2</w:t>
      </w:r>
      <w:r>
        <w:t xml:space="preserve"> / hr.</w:t>
      </w:r>
    </w:p>
    <w:p w14:paraId="50D5202A" w14:textId="77777777" w:rsidR="00D96263" w:rsidRDefault="00D96263" w:rsidP="00F06769">
      <w:pPr>
        <w:pStyle w:val="NoSpacing"/>
      </w:pPr>
    </w:p>
    <w:p w14:paraId="307DF977" w14:textId="61565F54" w:rsidR="00017440" w:rsidRDefault="00017440" w:rsidP="00017440">
      <w:pPr>
        <w:pStyle w:val="NoSpacing"/>
      </w:pPr>
      <w:r>
        <w:t xml:space="preserve">PUp_uM_P_m2_hr: Areal PO4-P uptake measurement. Units are </w:t>
      </w:r>
      <w:r>
        <w:rPr>
          <w:rFonts w:cstheme="minorHAnsi"/>
        </w:rPr>
        <w:t>µ</w:t>
      </w:r>
      <w:r>
        <w:t>M-P / m</w:t>
      </w:r>
      <w:r w:rsidRPr="00017440">
        <w:rPr>
          <w:vertAlign w:val="superscript"/>
        </w:rPr>
        <w:t>2</w:t>
      </w:r>
      <w:r>
        <w:t xml:space="preserve"> / hr.</w:t>
      </w:r>
    </w:p>
    <w:p w14:paraId="79C9729F" w14:textId="77777777" w:rsidR="00D96263" w:rsidRDefault="00D96263" w:rsidP="00017440">
      <w:pPr>
        <w:pStyle w:val="NoSpacing"/>
      </w:pPr>
    </w:p>
    <w:p w14:paraId="4993F5FA" w14:textId="3E430A2A" w:rsidR="00017440" w:rsidRDefault="00017440" w:rsidP="00017440">
      <w:pPr>
        <w:pStyle w:val="NoSpacing"/>
      </w:pPr>
      <w:r>
        <w:t>Nup_gAFDM_m2: Areal ash-free dry mass (AFDM) from the N-uptake measurement</w:t>
      </w:r>
      <w:r w:rsidR="00211184">
        <w:t xml:space="preserve">. </w:t>
      </w:r>
      <w:r>
        <w:t xml:space="preserve">Units are g </w:t>
      </w:r>
      <w:r w:rsidR="00D96263">
        <w:t xml:space="preserve">AFDM </w:t>
      </w:r>
      <w:r>
        <w:t>/ m</w:t>
      </w:r>
      <w:r>
        <w:rPr>
          <w:vertAlign w:val="superscript"/>
        </w:rPr>
        <w:t>2</w:t>
      </w:r>
      <w:r>
        <w:t>.</w:t>
      </w:r>
    </w:p>
    <w:p w14:paraId="1772A7B5" w14:textId="77777777" w:rsidR="00D96263" w:rsidRDefault="00D96263" w:rsidP="00017440">
      <w:pPr>
        <w:pStyle w:val="NoSpacing"/>
      </w:pPr>
    </w:p>
    <w:p w14:paraId="5392F8C7" w14:textId="5260D0AE" w:rsidR="00211184" w:rsidRDefault="00211184" w:rsidP="00211184">
      <w:pPr>
        <w:pStyle w:val="NoSpacing"/>
      </w:pPr>
      <w:r>
        <w:t>Pup_gAFDM_m2: Areal ash-free dry mass (AFDM) from the P-uptake measurement. Units are g</w:t>
      </w:r>
      <w:r w:rsidR="00D96263">
        <w:t xml:space="preserve"> AFDM</w:t>
      </w:r>
      <w:r>
        <w:t xml:space="preserve"> / m</w:t>
      </w:r>
      <w:r>
        <w:rPr>
          <w:vertAlign w:val="superscript"/>
        </w:rPr>
        <w:t>2</w:t>
      </w:r>
      <w:r>
        <w:t>.</w:t>
      </w:r>
    </w:p>
    <w:p w14:paraId="0AB09DC8" w14:textId="77777777" w:rsidR="00D96263" w:rsidRDefault="00D96263" w:rsidP="00211184">
      <w:pPr>
        <w:pStyle w:val="NoSpacing"/>
      </w:pPr>
    </w:p>
    <w:p w14:paraId="281B2DB7" w14:textId="4BA158A6" w:rsidR="00211184" w:rsidRDefault="005B5EBE" w:rsidP="00017440">
      <w:pPr>
        <w:pStyle w:val="NoSpacing"/>
      </w:pPr>
      <w:proofErr w:type="spellStart"/>
      <w:r>
        <w:t>NfixDate</w:t>
      </w:r>
      <w:proofErr w:type="spellEnd"/>
      <w:r>
        <w:t>: Date of N-fixation measurement</w:t>
      </w:r>
    </w:p>
    <w:p w14:paraId="3858C5ED" w14:textId="77777777" w:rsidR="00D96263" w:rsidRDefault="00D96263" w:rsidP="00017440">
      <w:pPr>
        <w:pStyle w:val="NoSpacing"/>
      </w:pPr>
    </w:p>
    <w:p w14:paraId="07D2A63C" w14:textId="5A21597D" w:rsidR="005B5EBE" w:rsidRDefault="005B5EBE" w:rsidP="00017440">
      <w:pPr>
        <w:pStyle w:val="NoSpacing"/>
      </w:pPr>
      <w:r>
        <w:t xml:space="preserve">T2_chambtempC: temperature of chamber (Celsius) </w:t>
      </w:r>
      <w:r w:rsidR="00F467A0">
        <w:t>at “t2” during N-fixation measurement</w:t>
      </w:r>
    </w:p>
    <w:p w14:paraId="67DD2B16" w14:textId="77777777" w:rsidR="00D96263" w:rsidRDefault="00D96263" w:rsidP="00017440">
      <w:pPr>
        <w:pStyle w:val="NoSpacing"/>
      </w:pPr>
    </w:p>
    <w:p w14:paraId="36354E43" w14:textId="447F51BF" w:rsidR="00F467A0" w:rsidRDefault="00F467A0" w:rsidP="00F467A0">
      <w:pPr>
        <w:pStyle w:val="NoSpacing"/>
      </w:pPr>
      <w:r>
        <w:t>MeanPre2wksTempC_Nfixn: average temperature (Celsius) of the channel two weeks prior to the N-fixation measurement. Temperature was measured with a HOBO pendant that was placed at the top of each channel throughout the experiment.</w:t>
      </w:r>
    </w:p>
    <w:p w14:paraId="441B40F1" w14:textId="77777777" w:rsidR="00D96263" w:rsidRDefault="00D96263" w:rsidP="00F467A0">
      <w:pPr>
        <w:pStyle w:val="NoSpacing"/>
      </w:pPr>
    </w:p>
    <w:p w14:paraId="636FECBF" w14:textId="3D90AD3E" w:rsidR="00F467A0" w:rsidRDefault="00F467A0" w:rsidP="00F467A0">
      <w:pPr>
        <w:pStyle w:val="NoSpacing"/>
      </w:pPr>
      <w:r>
        <w:t xml:space="preserve">Nfix_uM_N_m2h: Areal N-fixation measurement. Units are </w:t>
      </w:r>
      <w:r>
        <w:rPr>
          <w:rFonts w:cstheme="minorHAnsi"/>
        </w:rPr>
        <w:t>µ</w:t>
      </w:r>
      <w:r>
        <w:t>M-N / m</w:t>
      </w:r>
      <w:r w:rsidRPr="00017440">
        <w:rPr>
          <w:vertAlign w:val="superscript"/>
        </w:rPr>
        <w:t>2</w:t>
      </w:r>
      <w:r>
        <w:t xml:space="preserve"> / hr.</w:t>
      </w:r>
    </w:p>
    <w:p w14:paraId="185D0731" w14:textId="77777777" w:rsidR="00D96263" w:rsidRDefault="00D96263" w:rsidP="00F467A0">
      <w:pPr>
        <w:pStyle w:val="NoSpacing"/>
      </w:pPr>
    </w:p>
    <w:p w14:paraId="4C7300E1" w14:textId="5F9A8FD3" w:rsidR="00F467A0" w:rsidRDefault="00F467A0" w:rsidP="00017440">
      <w:pPr>
        <w:pStyle w:val="NoSpacing"/>
      </w:pPr>
      <w:r>
        <w:lastRenderedPageBreak/>
        <w:t xml:space="preserve">Nfix_gAFDM_m2: </w:t>
      </w:r>
      <w:r w:rsidR="00DD0C65">
        <w:t xml:space="preserve">Areal ash-free dry mass (AFDM) from the N-fixation measurement. Units are g </w:t>
      </w:r>
      <w:r w:rsidR="00D96263">
        <w:t>AFDM /</w:t>
      </w:r>
      <w:r w:rsidR="00DD0C65">
        <w:t xml:space="preserve"> m</w:t>
      </w:r>
      <w:r w:rsidR="00DD0C65">
        <w:rPr>
          <w:vertAlign w:val="superscript"/>
        </w:rPr>
        <w:t>2</w:t>
      </w:r>
      <w:r w:rsidR="00DD0C65">
        <w:t>.</w:t>
      </w:r>
      <w:r w:rsidR="0037737C">
        <w:t xml:space="preserve"> </w:t>
      </w:r>
      <w:ins w:id="0" w:author="Lyndsie" w:date="2022-11-12T17:33:00Z">
        <w:r w:rsidR="00306E7A">
          <w:t>(Note: we currently don’t have AFDM values for 2017 N-fixation measurements—the AFDM data we got from St. Kates is off by at least an order of magnitude, and we don’t have the raw filter weights or filter volumes to figure out what’s wrong, so the 2017 values are currently “NA” in the datasheet)</w:t>
        </w:r>
      </w:ins>
    </w:p>
    <w:p w14:paraId="08AECD7E" w14:textId="77777777" w:rsidR="00D96263" w:rsidRDefault="00D96263" w:rsidP="00017440">
      <w:pPr>
        <w:pStyle w:val="NoSpacing"/>
      </w:pPr>
    </w:p>
    <w:p w14:paraId="4EECC996" w14:textId="65D84F49" w:rsidR="00AC28E7" w:rsidRDefault="00AC28E7" w:rsidP="00017440">
      <w:pPr>
        <w:pStyle w:val="NoSpacing"/>
      </w:pPr>
      <w:r>
        <w:t>Comments: comments from the N-fixation measurements</w:t>
      </w:r>
    </w:p>
    <w:p w14:paraId="4E749EB6" w14:textId="77777777" w:rsidR="00505663" w:rsidRDefault="00505663" w:rsidP="00017440">
      <w:pPr>
        <w:pStyle w:val="NoSpacing"/>
      </w:pPr>
    </w:p>
    <w:p w14:paraId="177573DA" w14:textId="504A0E1B" w:rsidR="008964D1" w:rsidRDefault="00887751" w:rsidP="00F06769">
      <w:pPr>
        <w:pStyle w:val="NoSpacing"/>
        <w:rPr>
          <w:i/>
          <w:iCs/>
        </w:rPr>
      </w:pPr>
      <w:r w:rsidRPr="002E57CE">
        <w:rPr>
          <w:i/>
          <w:iCs/>
        </w:rPr>
        <w:t>Biofilm Community Composition</w:t>
      </w:r>
      <w:r w:rsidR="002E57CE" w:rsidRPr="002E57CE">
        <w:rPr>
          <w:i/>
          <w:iCs/>
        </w:rPr>
        <w:t xml:space="preserve"> Notes</w:t>
      </w:r>
      <w:r w:rsidR="006C30F3">
        <w:rPr>
          <w:i/>
          <w:iCs/>
        </w:rPr>
        <w:t>:</w:t>
      </w:r>
    </w:p>
    <w:p w14:paraId="6BB6709D" w14:textId="1B657F48" w:rsidR="008B265A" w:rsidRDefault="0011064E" w:rsidP="00F06769">
      <w:pPr>
        <w:pStyle w:val="NoSpacing"/>
        <w:rPr>
          <w:i/>
          <w:iCs/>
        </w:rPr>
      </w:pPr>
      <w:r w:rsidRPr="002E57CE">
        <w:rPr>
          <w:i/>
          <w:iCs/>
        </w:rPr>
        <w:t>Biofilm s</w:t>
      </w:r>
      <w:r w:rsidR="00942615" w:rsidRPr="002E57CE">
        <w:rPr>
          <w:i/>
          <w:iCs/>
        </w:rPr>
        <w:t xml:space="preserve">amples were </w:t>
      </w:r>
      <w:r w:rsidR="00F16AC0" w:rsidRPr="002E57CE">
        <w:rPr>
          <w:i/>
          <w:iCs/>
        </w:rPr>
        <w:t>quantified</w:t>
      </w:r>
      <w:r w:rsidRPr="002E57CE">
        <w:rPr>
          <w:i/>
          <w:iCs/>
        </w:rPr>
        <w:t xml:space="preserve"> </w:t>
      </w:r>
      <w:r w:rsidR="003502B0">
        <w:rPr>
          <w:i/>
          <w:iCs/>
        </w:rPr>
        <w:t xml:space="preserve">for biovolume </w:t>
      </w:r>
      <w:r w:rsidRPr="002E57CE">
        <w:rPr>
          <w:i/>
          <w:iCs/>
        </w:rPr>
        <w:t xml:space="preserve">by Paula </w:t>
      </w:r>
      <w:proofErr w:type="spellStart"/>
      <w:r w:rsidRPr="002E57CE">
        <w:rPr>
          <w:i/>
          <w:iCs/>
        </w:rPr>
        <w:t>Furey</w:t>
      </w:r>
      <w:proofErr w:type="spellEnd"/>
      <w:r w:rsidR="00F16AC0" w:rsidRPr="002E57CE">
        <w:rPr>
          <w:i/>
          <w:iCs/>
        </w:rPr>
        <w:t xml:space="preserve"> from a 5-mL subsample of the biofilm </w:t>
      </w:r>
      <w:r w:rsidR="00DB19C4" w:rsidRPr="002E57CE">
        <w:rPr>
          <w:i/>
          <w:iCs/>
        </w:rPr>
        <w:t xml:space="preserve">(preserved </w:t>
      </w:r>
      <w:r w:rsidR="00F16AC0" w:rsidRPr="002E57CE">
        <w:rPr>
          <w:i/>
          <w:iCs/>
        </w:rPr>
        <w:t>in 5% formalin</w:t>
      </w:r>
      <w:r w:rsidR="00DB19C4" w:rsidRPr="002E57CE">
        <w:rPr>
          <w:i/>
          <w:iCs/>
        </w:rPr>
        <w:t>)</w:t>
      </w:r>
      <w:r w:rsidR="00F16AC0" w:rsidRPr="002E57CE">
        <w:rPr>
          <w:i/>
          <w:iCs/>
        </w:rPr>
        <w:t xml:space="preserve"> following N2 fixation incubations.</w:t>
      </w:r>
      <w:r w:rsidR="00DB19C4" w:rsidRPr="002E57CE">
        <w:rPr>
          <w:i/>
          <w:iCs/>
        </w:rPr>
        <w:t xml:space="preserve"> Only samples from the second</w:t>
      </w:r>
      <w:r w:rsidR="00B05D6B">
        <w:rPr>
          <w:i/>
          <w:iCs/>
        </w:rPr>
        <w:t xml:space="preserve"> round of</w:t>
      </w:r>
      <w:r w:rsidR="00DB19C4" w:rsidRPr="002E57CE">
        <w:rPr>
          <w:i/>
          <w:iCs/>
        </w:rPr>
        <w:t xml:space="preserve"> N-fixation measurements were counted, meaning </w:t>
      </w:r>
      <w:r w:rsidR="00A731AB" w:rsidRPr="002E57CE">
        <w:rPr>
          <w:i/>
          <w:iCs/>
        </w:rPr>
        <w:t>that the same values apply to</w:t>
      </w:r>
      <w:r w:rsidR="005746B2" w:rsidRPr="002E57CE">
        <w:rPr>
          <w:i/>
          <w:iCs/>
        </w:rPr>
        <w:t xml:space="preserve"> </w:t>
      </w:r>
      <w:r w:rsidR="00B05D6B">
        <w:rPr>
          <w:i/>
          <w:iCs/>
        </w:rPr>
        <w:t>a given</w:t>
      </w:r>
      <w:r w:rsidR="005746B2" w:rsidRPr="002E57CE">
        <w:rPr>
          <w:i/>
          <w:iCs/>
        </w:rPr>
        <w:t xml:space="preserve"> channel for</w:t>
      </w:r>
      <w:r w:rsidR="00A731AB" w:rsidRPr="002E57CE">
        <w:rPr>
          <w:i/>
          <w:iCs/>
        </w:rPr>
        <w:t xml:space="preserve"> both sampling events </w:t>
      </w:r>
      <w:r w:rsidR="008964D1" w:rsidRPr="002E57CE">
        <w:rPr>
          <w:i/>
          <w:iCs/>
        </w:rPr>
        <w:t xml:space="preserve">in </w:t>
      </w:r>
      <w:r w:rsidR="008964D1">
        <w:rPr>
          <w:i/>
          <w:iCs/>
        </w:rPr>
        <w:t>each</w:t>
      </w:r>
      <w:r w:rsidR="006B5DC7">
        <w:rPr>
          <w:i/>
          <w:iCs/>
        </w:rPr>
        <w:t xml:space="preserve"> experiment.</w:t>
      </w:r>
      <w:r w:rsidR="00411E7A">
        <w:rPr>
          <w:i/>
          <w:iCs/>
        </w:rPr>
        <w:t xml:space="preserve"> Paula didn’t give us actual biovolume numbers—she gave us “relative biovolume” for each of the groups</w:t>
      </w:r>
      <w:r w:rsidR="00590B8D">
        <w:rPr>
          <w:i/>
          <w:iCs/>
        </w:rPr>
        <w:t>—so the columns labelled “</w:t>
      </w:r>
      <w:proofErr w:type="spellStart"/>
      <w:r w:rsidR="00590B8D">
        <w:rPr>
          <w:i/>
          <w:iCs/>
        </w:rPr>
        <w:t>RelBV</w:t>
      </w:r>
      <w:proofErr w:type="spellEnd"/>
      <w:r w:rsidR="00590B8D">
        <w:rPr>
          <w:i/>
          <w:iCs/>
        </w:rPr>
        <w:t>” are direct numbers from Paula</w:t>
      </w:r>
      <w:r w:rsidR="00411E7A">
        <w:rPr>
          <w:i/>
          <w:iCs/>
        </w:rPr>
        <w:t>.</w:t>
      </w:r>
    </w:p>
    <w:p w14:paraId="00168AE1" w14:textId="77777777" w:rsidR="00505663" w:rsidRDefault="00505663" w:rsidP="00F06769">
      <w:pPr>
        <w:pStyle w:val="NoSpacing"/>
        <w:rPr>
          <w:i/>
          <w:iCs/>
        </w:rPr>
      </w:pPr>
    </w:p>
    <w:p w14:paraId="0FAC8EF1" w14:textId="0264E762" w:rsidR="002E57CE" w:rsidRDefault="002E57CE" w:rsidP="002E57CE">
      <w:pPr>
        <w:pStyle w:val="NoSpacing"/>
      </w:pPr>
      <w:r>
        <w:t>RelBV_allN2fixers: relative biovolume of all N-fix</w:t>
      </w:r>
      <w:r w:rsidR="00AA529A">
        <w:t>ing taxa</w:t>
      </w:r>
      <w:r w:rsidR="0043336E">
        <w:t>. T</w:t>
      </w:r>
      <w:r w:rsidR="0043336E" w:rsidRPr="0043336E">
        <w:t xml:space="preserve">he N2-fixing group consisted of diatoms in the </w:t>
      </w:r>
      <w:proofErr w:type="spellStart"/>
      <w:r w:rsidR="0043336E" w:rsidRPr="0043336E">
        <w:t>Rhopalodiaceae</w:t>
      </w:r>
      <w:proofErr w:type="spellEnd"/>
      <w:r w:rsidR="0043336E" w:rsidRPr="0043336E">
        <w:t xml:space="preserve"> that contain</w:t>
      </w:r>
      <w:r w:rsidR="00D54B4A">
        <w:t>ed</w:t>
      </w:r>
      <w:r w:rsidR="0043336E" w:rsidRPr="0043336E">
        <w:t xml:space="preserve"> N2-fixing cyanobacterial endosymbionts well as free-living cyanobacteria with </w:t>
      </w:r>
      <w:proofErr w:type="spellStart"/>
      <w:r w:rsidR="0043336E" w:rsidRPr="0043336E">
        <w:t>heterocytes</w:t>
      </w:r>
      <w:proofErr w:type="spellEnd"/>
      <w:r w:rsidR="0043336E" w:rsidRPr="0043336E">
        <w:t>.</w:t>
      </w:r>
      <w:r w:rsidR="00E60EB1">
        <w:t xml:space="preserve"> Units are %.</w:t>
      </w:r>
    </w:p>
    <w:p w14:paraId="0059D6F3" w14:textId="77777777" w:rsidR="00C64E7E" w:rsidRDefault="00C64E7E" w:rsidP="002E57CE">
      <w:pPr>
        <w:pStyle w:val="NoSpacing"/>
      </w:pPr>
    </w:p>
    <w:p w14:paraId="2331B543" w14:textId="7E823991" w:rsidR="0043336E" w:rsidRDefault="0099555F" w:rsidP="002E57CE">
      <w:pPr>
        <w:pStyle w:val="NoSpacing"/>
      </w:pPr>
      <w:r>
        <w:t>RelBV_all</w:t>
      </w:r>
      <w:r w:rsidR="00E26152">
        <w:t>non</w:t>
      </w:r>
      <w:r>
        <w:t xml:space="preserve">N2fixers: relative biovolume of all </w:t>
      </w:r>
      <w:r w:rsidR="00E26152">
        <w:t>non-</w:t>
      </w:r>
      <w:r>
        <w:t>N-fixing taxa.</w:t>
      </w:r>
      <w:r w:rsidR="00E60EB1">
        <w:t xml:space="preserve"> Units are %.</w:t>
      </w:r>
    </w:p>
    <w:p w14:paraId="0B23BDCA" w14:textId="77777777" w:rsidR="00C64E7E" w:rsidRDefault="00C64E7E" w:rsidP="002E57CE">
      <w:pPr>
        <w:pStyle w:val="NoSpacing"/>
      </w:pPr>
    </w:p>
    <w:p w14:paraId="18B6A1BE" w14:textId="75449B12" w:rsidR="002E57CE" w:rsidRDefault="00F5714D" w:rsidP="00F06769">
      <w:pPr>
        <w:pStyle w:val="NoSpacing"/>
      </w:pPr>
      <w:r w:rsidRPr="00F5714D">
        <w:t>RelBV_N2fix_diatoms</w:t>
      </w:r>
      <w:r w:rsidR="006E4681">
        <w:t>: relative biovolume of N-fixing diatoms. C</w:t>
      </w:r>
      <w:r w:rsidR="006E4681" w:rsidRPr="0043336E">
        <w:t xml:space="preserve">onsisted of diatoms in the </w:t>
      </w:r>
      <w:proofErr w:type="spellStart"/>
      <w:r w:rsidR="006E4681" w:rsidRPr="0043336E">
        <w:t>Rhopalodiaceae</w:t>
      </w:r>
      <w:proofErr w:type="spellEnd"/>
      <w:r w:rsidR="006E4681" w:rsidRPr="0043336E">
        <w:t xml:space="preserve"> that contain N2-fixing cyanobacterial endosymbionts</w:t>
      </w:r>
      <w:r w:rsidR="006E4681">
        <w:t>.</w:t>
      </w:r>
      <w:r w:rsidR="00E60EB1">
        <w:t xml:space="preserve"> Units are %.</w:t>
      </w:r>
    </w:p>
    <w:p w14:paraId="1C1B0F51" w14:textId="77777777" w:rsidR="00783141" w:rsidRDefault="00783141" w:rsidP="00F06769">
      <w:pPr>
        <w:pStyle w:val="NoSpacing"/>
      </w:pPr>
    </w:p>
    <w:p w14:paraId="0DD54D9A" w14:textId="20DDDBA2" w:rsidR="006E4681" w:rsidRDefault="00D01CF9" w:rsidP="00F06769">
      <w:pPr>
        <w:pStyle w:val="NoSpacing"/>
      </w:pPr>
      <w:r w:rsidRPr="00D01CF9">
        <w:t>RelBV_nonN2fix_diatoms</w:t>
      </w:r>
      <w:r>
        <w:t>: relative biovolume of non-N-fixing diatoms.</w:t>
      </w:r>
      <w:r w:rsidR="00E60EB1">
        <w:t xml:space="preserve"> Units are %.</w:t>
      </w:r>
    </w:p>
    <w:p w14:paraId="5EE09960" w14:textId="77777777" w:rsidR="00783141" w:rsidRDefault="00783141" w:rsidP="00F06769">
      <w:pPr>
        <w:pStyle w:val="NoSpacing"/>
      </w:pPr>
    </w:p>
    <w:p w14:paraId="711D9C8E" w14:textId="770A9911" w:rsidR="003225AA" w:rsidRDefault="003225AA" w:rsidP="003225AA">
      <w:pPr>
        <w:pStyle w:val="NoSpacing"/>
      </w:pPr>
      <w:r w:rsidRPr="003225AA">
        <w:t>RelBV_N2fix_Cyanos</w:t>
      </w:r>
      <w:r>
        <w:t xml:space="preserve">: relative biovolume of N-fixing cyanobacteria. Consisted of </w:t>
      </w:r>
      <w:r w:rsidRPr="0043336E">
        <w:t xml:space="preserve">free-living cyanobacteria with </w:t>
      </w:r>
      <w:proofErr w:type="spellStart"/>
      <w:r w:rsidRPr="0043336E">
        <w:t>heterocytes</w:t>
      </w:r>
      <w:proofErr w:type="spellEnd"/>
      <w:r w:rsidRPr="0043336E">
        <w:t>.</w:t>
      </w:r>
      <w:r w:rsidR="00E60EB1">
        <w:t xml:space="preserve"> Units are %.</w:t>
      </w:r>
    </w:p>
    <w:p w14:paraId="750B8D9B" w14:textId="77777777" w:rsidR="00783141" w:rsidRDefault="00783141" w:rsidP="003225AA">
      <w:pPr>
        <w:pStyle w:val="NoSpacing"/>
      </w:pPr>
    </w:p>
    <w:p w14:paraId="256F6497" w14:textId="10708BD2" w:rsidR="003225AA" w:rsidRDefault="009F54CE" w:rsidP="003225AA">
      <w:pPr>
        <w:pStyle w:val="NoSpacing"/>
      </w:pPr>
      <w:proofErr w:type="spellStart"/>
      <w:r w:rsidRPr="009F54CE">
        <w:t>RelBV_otheralgalgroups</w:t>
      </w:r>
      <w:proofErr w:type="spellEnd"/>
      <w:r>
        <w:t>: relative biovolume of all other algal groups (i.e., not N-fixers or non-N-fixing diatoms)</w:t>
      </w:r>
      <w:r w:rsidR="00E60EB1">
        <w:t>. Units are %.</w:t>
      </w:r>
    </w:p>
    <w:p w14:paraId="783B5878" w14:textId="77777777" w:rsidR="00783141" w:rsidRDefault="00783141" w:rsidP="003225AA">
      <w:pPr>
        <w:pStyle w:val="NoSpacing"/>
      </w:pPr>
    </w:p>
    <w:p w14:paraId="7DB81BDE" w14:textId="66FC0457" w:rsidR="003D0B37" w:rsidRDefault="00C30B81" w:rsidP="00E56C7C">
      <w:pPr>
        <w:pStyle w:val="NoSpacing"/>
      </w:pPr>
      <w:r w:rsidRPr="00E47ADE">
        <w:t>B</w:t>
      </w:r>
      <w:r w:rsidR="003D0B37" w:rsidRPr="00E47ADE">
        <w:t>MS_N</w:t>
      </w:r>
      <w:r w:rsidR="001D1103" w:rsidRPr="00E47ADE">
        <w:t>2</w:t>
      </w:r>
      <w:r w:rsidR="003D0B37" w:rsidRPr="00E47ADE">
        <w:t>fixers_g_m2:</w:t>
      </w:r>
      <w:r w:rsidR="004437A8" w:rsidRPr="00E47ADE">
        <w:t xml:space="preserve"> This represents the “</w:t>
      </w:r>
      <w:r w:rsidR="00FD1EF0" w:rsidRPr="00E47ADE">
        <w:t xml:space="preserve">areal </w:t>
      </w:r>
      <w:r w:rsidR="004437A8" w:rsidRPr="00E47ADE">
        <w:t xml:space="preserve">biomass” of all N-fixing taxa. </w:t>
      </w:r>
      <w:r w:rsidR="001526B9" w:rsidRPr="00E47ADE">
        <w:t>Paula didn’t give us the actual biovolume values</w:t>
      </w:r>
      <w:r w:rsidR="00FD1EF0" w:rsidRPr="00E47ADE">
        <w:t xml:space="preserve"> (only relative biovolume)</w:t>
      </w:r>
      <w:r w:rsidR="00170136" w:rsidRPr="00E47ADE">
        <w:t xml:space="preserve">, so we calculated </w:t>
      </w:r>
      <w:r w:rsidR="00FD1EF0" w:rsidRPr="00E47ADE">
        <w:t xml:space="preserve">areal </w:t>
      </w:r>
      <w:r w:rsidR="00170136" w:rsidRPr="00E47ADE">
        <w:t>biomass</w:t>
      </w:r>
      <w:r w:rsidR="00741D05">
        <w:t xml:space="preserve"> of N2-fixers</w:t>
      </w:r>
      <w:r w:rsidR="00170136" w:rsidRPr="00E47ADE">
        <w:t xml:space="preserve"> as </w:t>
      </w:r>
      <w:r w:rsidR="0066317E">
        <w:t>(</w:t>
      </w:r>
      <w:r w:rsidR="00653186" w:rsidRPr="00E47ADE">
        <w:t>RelBV_allN2fixers</w:t>
      </w:r>
      <w:r w:rsidR="0066317E">
        <w:t xml:space="preserve"> / 100)</w:t>
      </w:r>
      <w:r w:rsidR="00653186" w:rsidRPr="00E47ADE">
        <w:t xml:space="preserve"> * </w:t>
      </w:r>
      <w:r w:rsidR="004437A8" w:rsidRPr="00E47ADE">
        <w:t>Met_gAFDM_m2</w:t>
      </w:r>
      <w:r w:rsidR="00E56C7C" w:rsidRPr="00E47ADE">
        <w:t>. (</w:t>
      </w:r>
      <w:r w:rsidR="00E47ADE" w:rsidRPr="00E47ADE">
        <w:t xml:space="preserve">i.e., </w:t>
      </w:r>
      <w:r w:rsidRPr="00E47ADE">
        <w:t>AFDM values are from the corresponding metabolism measurement</w:t>
      </w:r>
      <w:r w:rsidR="00E56C7C" w:rsidRPr="00E47ADE">
        <w:t>).</w:t>
      </w:r>
      <w:r w:rsidRPr="00E47ADE">
        <w:t xml:space="preserve"> </w:t>
      </w:r>
      <w:r w:rsidR="002E6465" w:rsidRPr="00E47ADE">
        <w:t>Units are g</w:t>
      </w:r>
      <w:r w:rsidR="00877A6B" w:rsidRPr="00E47ADE">
        <w:t xml:space="preserve"> </w:t>
      </w:r>
      <w:r w:rsidR="00783141">
        <w:t xml:space="preserve">AFDM </w:t>
      </w:r>
      <w:r w:rsidR="00877A6B" w:rsidRPr="00E47ADE">
        <w:t>/ m</w:t>
      </w:r>
      <w:r w:rsidR="00877A6B" w:rsidRPr="00E47ADE">
        <w:rPr>
          <w:vertAlign w:val="superscript"/>
        </w:rPr>
        <w:t>2</w:t>
      </w:r>
      <w:r w:rsidR="00877A6B" w:rsidRPr="00E47ADE">
        <w:t>.</w:t>
      </w:r>
      <w:r w:rsidR="0094435E" w:rsidRPr="00E47ADE">
        <w:t xml:space="preserve"> We’re using this</w:t>
      </w:r>
      <w:r w:rsidR="009A070B" w:rsidRPr="00E47ADE">
        <w:t xml:space="preserve"> value</w:t>
      </w:r>
      <w:r w:rsidR="0094435E" w:rsidRPr="00E47ADE">
        <w:t xml:space="preserve"> for the SEM</w:t>
      </w:r>
      <w:r w:rsidR="009A070B" w:rsidRPr="00E47ADE">
        <w:t xml:space="preserve"> analysis.</w:t>
      </w:r>
    </w:p>
    <w:p w14:paraId="6BC05C21" w14:textId="77777777" w:rsidR="00783141" w:rsidRPr="00E47ADE" w:rsidRDefault="00783141" w:rsidP="00E56C7C">
      <w:pPr>
        <w:pStyle w:val="NoSpacing"/>
      </w:pPr>
    </w:p>
    <w:p w14:paraId="4FE9627C" w14:textId="23EB9D96" w:rsidR="00E47ADE" w:rsidRDefault="001D1103" w:rsidP="00E47ADE">
      <w:pPr>
        <w:pStyle w:val="NoSpacing"/>
      </w:pPr>
      <w:r w:rsidRPr="001D1103">
        <w:t>BMS_nonN2fixers_g_m2</w:t>
      </w:r>
      <w:r w:rsidR="00E47ADE">
        <w:t xml:space="preserve">: </w:t>
      </w:r>
      <w:r w:rsidR="00E47ADE" w:rsidRPr="00E47ADE">
        <w:t xml:space="preserve">This represents the “areal biomass” of all </w:t>
      </w:r>
      <w:r w:rsidR="00E47ADE">
        <w:t>non-</w:t>
      </w:r>
      <w:r w:rsidR="00E47ADE" w:rsidRPr="00E47ADE">
        <w:t>N-fixing taxa. Paula didn’t give us the actual biovolume values (only relative biovolume), so we calculated areal biomass</w:t>
      </w:r>
      <w:r w:rsidR="00741D05">
        <w:t xml:space="preserve"> of non-N2-fixers</w:t>
      </w:r>
      <w:r w:rsidR="00E47ADE" w:rsidRPr="00E47ADE">
        <w:t xml:space="preserve"> as </w:t>
      </w:r>
      <w:r w:rsidR="0066317E">
        <w:t>(</w:t>
      </w:r>
      <w:r w:rsidR="00E47ADE" w:rsidRPr="00E47ADE">
        <w:t>RelBV_all</w:t>
      </w:r>
      <w:r w:rsidR="001016B5">
        <w:t>non</w:t>
      </w:r>
      <w:r w:rsidR="00E47ADE" w:rsidRPr="00E47ADE">
        <w:t>N2fixers</w:t>
      </w:r>
      <w:r w:rsidR="0066317E">
        <w:t xml:space="preserve"> / 100)</w:t>
      </w:r>
      <w:r w:rsidR="00E47ADE" w:rsidRPr="00E47ADE">
        <w:t xml:space="preserve"> * Met_gAFDM_m2. (i.e., AFDM values are from the corresponding metabolism measurement). Units are g</w:t>
      </w:r>
      <w:r w:rsidR="005F038E">
        <w:t xml:space="preserve"> AFDM</w:t>
      </w:r>
      <w:r w:rsidR="00E47ADE" w:rsidRPr="00E47ADE">
        <w:t xml:space="preserve"> / m</w:t>
      </w:r>
      <w:r w:rsidR="00E47ADE" w:rsidRPr="00E47ADE">
        <w:rPr>
          <w:vertAlign w:val="superscript"/>
        </w:rPr>
        <w:t>2</w:t>
      </w:r>
      <w:r w:rsidR="00E47ADE" w:rsidRPr="00E47ADE">
        <w:t>. We’re using this value for the SEM analysis.</w:t>
      </w:r>
    </w:p>
    <w:p w14:paraId="286E2422" w14:textId="77777777" w:rsidR="005F32B0" w:rsidRPr="00E47ADE" w:rsidRDefault="005F32B0" w:rsidP="00E47ADE">
      <w:pPr>
        <w:pStyle w:val="NoSpacing"/>
      </w:pPr>
    </w:p>
    <w:p w14:paraId="24C73E0E" w14:textId="64F30C3A" w:rsidR="00D01CF9" w:rsidRDefault="00EB37CE" w:rsidP="00F06769">
      <w:pPr>
        <w:pStyle w:val="NoSpacing"/>
      </w:pPr>
      <w:proofErr w:type="spellStart"/>
      <w:r w:rsidRPr="00EB37CE">
        <w:t>propNfixer</w:t>
      </w:r>
      <w:proofErr w:type="spellEnd"/>
      <w:r w:rsidR="00807EE9">
        <w:t>: proportion of N-fixing taxa</w:t>
      </w:r>
      <w:r w:rsidR="002F5F95">
        <w:t>. Calculated as RelBV_allN2fixers / 100</w:t>
      </w:r>
      <w:r w:rsidR="009A070B">
        <w:t>.</w:t>
      </w:r>
    </w:p>
    <w:p w14:paraId="054E5A95" w14:textId="77777777" w:rsidR="005F32B0" w:rsidRDefault="005F32B0" w:rsidP="00F06769">
      <w:pPr>
        <w:pStyle w:val="NoSpacing"/>
      </w:pPr>
    </w:p>
    <w:p w14:paraId="0B78E7AC" w14:textId="60609FF0" w:rsidR="00025279" w:rsidRPr="002E57CE" w:rsidRDefault="002F5F95" w:rsidP="00F06769">
      <w:pPr>
        <w:pStyle w:val="NoSpacing"/>
      </w:pPr>
      <w:proofErr w:type="spellStart"/>
      <w:r>
        <w:t>logitNfixer</w:t>
      </w:r>
      <w:proofErr w:type="spellEnd"/>
      <w:r>
        <w:t xml:space="preserve">: logit-transformed </w:t>
      </w:r>
      <w:r w:rsidR="004627C8">
        <w:t>proportion N-fixers</w:t>
      </w:r>
      <w:r w:rsidR="008B4B61">
        <w:t xml:space="preserve">. Calculated as </w:t>
      </w:r>
      <w:r w:rsidR="00025279">
        <w:t>ln(</w:t>
      </w:r>
      <w:r w:rsidR="00364F86">
        <w:t>(</w:t>
      </w:r>
      <w:r w:rsidR="00025279">
        <w:t>p</w:t>
      </w:r>
      <w:r w:rsidR="003F4EBD">
        <w:t xml:space="preserve"> + 0.001</w:t>
      </w:r>
      <w:r w:rsidR="00364F86">
        <w:t>)</w:t>
      </w:r>
      <w:r w:rsidR="003F4EBD">
        <w:t xml:space="preserve"> </w:t>
      </w:r>
      <w:r w:rsidR="00025279">
        <w:t>/</w:t>
      </w:r>
      <w:r w:rsidR="003F4EBD">
        <w:t xml:space="preserve"> </w:t>
      </w:r>
      <w:r w:rsidR="00025279">
        <w:t>1</w:t>
      </w:r>
      <w:r w:rsidR="003F4EBD">
        <w:t xml:space="preserve"> </w:t>
      </w:r>
      <w:r w:rsidR="00364F86">
        <w:t>–</w:t>
      </w:r>
      <w:r w:rsidR="003F4EBD">
        <w:t xml:space="preserve"> </w:t>
      </w:r>
      <w:r w:rsidR="00364F86">
        <w:t>(</w:t>
      </w:r>
      <w:r w:rsidR="00025279">
        <w:t>p</w:t>
      </w:r>
      <w:r w:rsidR="00364F86">
        <w:t xml:space="preserve"> + 0.001)</w:t>
      </w:r>
      <w:r w:rsidR="00025279">
        <w:t xml:space="preserve">), where p = </w:t>
      </w:r>
      <w:proofErr w:type="spellStart"/>
      <w:r w:rsidR="00025279">
        <w:t>propNfixer</w:t>
      </w:r>
      <w:proofErr w:type="spellEnd"/>
      <w:r w:rsidR="00025279">
        <w:t>.</w:t>
      </w:r>
      <w:r w:rsidR="009A070B">
        <w:t xml:space="preserve"> </w:t>
      </w:r>
      <w:del w:id="1" w:author="Hood, Jim" w:date="2022-11-11T06:26:00Z">
        <w:r w:rsidR="009A070B" w:rsidDel="00EF5370">
          <w:delText>We’re using this for the GAMMs/model selection analysis.</w:delText>
        </w:r>
      </w:del>
    </w:p>
    <w:p w14:paraId="7373876D" w14:textId="77777777" w:rsidR="002E57CE" w:rsidRDefault="002E57CE" w:rsidP="00F06769">
      <w:pPr>
        <w:pStyle w:val="NoSpacing"/>
      </w:pPr>
    </w:p>
    <w:p w14:paraId="761717B2" w14:textId="77777777" w:rsidR="005B5EBE" w:rsidRPr="00017440" w:rsidRDefault="005B5EBE" w:rsidP="00F06769">
      <w:pPr>
        <w:pStyle w:val="NoSpacing"/>
      </w:pPr>
    </w:p>
    <w:sectPr w:rsidR="005B5EBE" w:rsidRPr="00017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dsie">
    <w15:presenceInfo w15:providerId="None" w15:userId="Lyndsie"/>
  </w15:person>
  <w15:person w15:author="Hood, Jim">
    <w15:presenceInfo w15:providerId="AD" w15:userId="S::hood.211@osu.edu::e942a399-3516-442c-88f3-040c46f125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69"/>
    <w:rsid w:val="00017440"/>
    <w:rsid w:val="00025279"/>
    <w:rsid w:val="000907A4"/>
    <w:rsid w:val="001016B5"/>
    <w:rsid w:val="0011064E"/>
    <w:rsid w:val="00115544"/>
    <w:rsid w:val="00125B24"/>
    <w:rsid w:val="001526B9"/>
    <w:rsid w:val="00170136"/>
    <w:rsid w:val="001C36C3"/>
    <w:rsid w:val="001D1103"/>
    <w:rsid w:val="001E0C14"/>
    <w:rsid w:val="00211184"/>
    <w:rsid w:val="00265629"/>
    <w:rsid w:val="002A6D0D"/>
    <w:rsid w:val="002C0E26"/>
    <w:rsid w:val="002E05C6"/>
    <w:rsid w:val="002E57CE"/>
    <w:rsid w:val="002E6465"/>
    <w:rsid w:val="002F5F95"/>
    <w:rsid w:val="00306E7A"/>
    <w:rsid w:val="003225AA"/>
    <w:rsid w:val="00350150"/>
    <w:rsid w:val="003502B0"/>
    <w:rsid w:val="0035570E"/>
    <w:rsid w:val="00364F86"/>
    <w:rsid w:val="0037737C"/>
    <w:rsid w:val="003C157E"/>
    <w:rsid w:val="003D0B37"/>
    <w:rsid w:val="003F4EBD"/>
    <w:rsid w:val="00411E7A"/>
    <w:rsid w:val="0043336E"/>
    <w:rsid w:val="004437A8"/>
    <w:rsid w:val="004627C8"/>
    <w:rsid w:val="004B137F"/>
    <w:rsid w:val="00505663"/>
    <w:rsid w:val="0052732C"/>
    <w:rsid w:val="0054263E"/>
    <w:rsid w:val="00550ADF"/>
    <w:rsid w:val="00573C45"/>
    <w:rsid w:val="005746B2"/>
    <w:rsid w:val="00590B8D"/>
    <w:rsid w:val="00593BB7"/>
    <w:rsid w:val="005A5AE5"/>
    <w:rsid w:val="005B5EBE"/>
    <w:rsid w:val="005C7FA1"/>
    <w:rsid w:val="005F038E"/>
    <w:rsid w:val="005F32B0"/>
    <w:rsid w:val="00653186"/>
    <w:rsid w:val="0066317E"/>
    <w:rsid w:val="006B5DC7"/>
    <w:rsid w:val="006C30F3"/>
    <w:rsid w:val="006E4681"/>
    <w:rsid w:val="00741D05"/>
    <w:rsid w:val="0076516F"/>
    <w:rsid w:val="00783141"/>
    <w:rsid w:val="007A0143"/>
    <w:rsid w:val="007A2444"/>
    <w:rsid w:val="007F47E8"/>
    <w:rsid w:val="00807EE9"/>
    <w:rsid w:val="00877A6B"/>
    <w:rsid w:val="00887751"/>
    <w:rsid w:val="008964D1"/>
    <w:rsid w:val="008B21D7"/>
    <w:rsid w:val="008B265A"/>
    <w:rsid w:val="008B4B61"/>
    <w:rsid w:val="008C1E32"/>
    <w:rsid w:val="008D4D3E"/>
    <w:rsid w:val="00942615"/>
    <w:rsid w:val="0094435E"/>
    <w:rsid w:val="00982E80"/>
    <w:rsid w:val="0099555F"/>
    <w:rsid w:val="009A070B"/>
    <w:rsid w:val="009F06F1"/>
    <w:rsid w:val="009F54CE"/>
    <w:rsid w:val="00A54975"/>
    <w:rsid w:val="00A566AD"/>
    <w:rsid w:val="00A731AB"/>
    <w:rsid w:val="00AA529A"/>
    <w:rsid w:val="00AC28E7"/>
    <w:rsid w:val="00B05D6B"/>
    <w:rsid w:val="00B329BE"/>
    <w:rsid w:val="00BC0BCD"/>
    <w:rsid w:val="00C30B81"/>
    <w:rsid w:val="00C57125"/>
    <w:rsid w:val="00C6167D"/>
    <w:rsid w:val="00C64E7E"/>
    <w:rsid w:val="00C81896"/>
    <w:rsid w:val="00CD3CCD"/>
    <w:rsid w:val="00CD412E"/>
    <w:rsid w:val="00CE00E5"/>
    <w:rsid w:val="00D01CF9"/>
    <w:rsid w:val="00D54B4A"/>
    <w:rsid w:val="00D96263"/>
    <w:rsid w:val="00DB19C4"/>
    <w:rsid w:val="00DC62AD"/>
    <w:rsid w:val="00DD0C65"/>
    <w:rsid w:val="00E26152"/>
    <w:rsid w:val="00E47ADE"/>
    <w:rsid w:val="00E56C7C"/>
    <w:rsid w:val="00E60EB1"/>
    <w:rsid w:val="00EB37CE"/>
    <w:rsid w:val="00EF5370"/>
    <w:rsid w:val="00F06769"/>
    <w:rsid w:val="00F11ECB"/>
    <w:rsid w:val="00F16AC0"/>
    <w:rsid w:val="00F467A0"/>
    <w:rsid w:val="00F5714D"/>
    <w:rsid w:val="00FD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0AC8F"/>
  <w15:chartTrackingRefBased/>
  <w15:docId w15:val="{A1FF0BB7-CF90-4DB7-9ECA-585A5327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6769"/>
    <w:pPr>
      <w:spacing w:after="0" w:line="240" w:lineRule="auto"/>
    </w:pPr>
  </w:style>
  <w:style w:type="paragraph" w:styleId="Revision">
    <w:name w:val="Revision"/>
    <w:hidden/>
    <w:uiPriority w:val="99"/>
    <w:semiHidden/>
    <w:rsid w:val="00EF53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Lyndsie</dc:creator>
  <cp:keywords/>
  <dc:description/>
  <cp:lastModifiedBy>Lyndsie</cp:lastModifiedBy>
  <cp:revision>102</cp:revision>
  <dcterms:created xsi:type="dcterms:W3CDTF">2022-11-11T00:02:00Z</dcterms:created>
  <dcterms:modified xsi:type="dcterms:W3CDTF">2022-11-12T22:33:00Z</dcterms:modified>
</cp:coreProperties>
</file>